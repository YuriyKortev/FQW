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модели нейронной сети, выполняющей детектирование, классификацию и локализацию дефектов на внутренней поверхности графитовых блоков.</w:t>
      </w:r>
    </w:p>
    <w:p>
      <w:pPr>
        <w:rPr>
          <w:rFonts w:ascii="Times New Roman" w:hAnsi="Times New Roman"/>
          <w:sz w:val="28"/>
          <w:szCs w:val="28"/>
          <w:lang w:val="ru-RU"/>
        </w:rPr>
      </w:pPr>
    </w:p>
    <w:p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Задачи</w:t>
      </w:r>
    </w:p>
    <w:p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 Предварительная обработка изображений, на которых будет обучаться алгоритм</w:t>
      </w: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2. Разметка изображений для обучения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3. </w:t>
      </w:r>
      <w:ins w:id="0" w:author="google1559174689" w:date="2020-11-23T17:16:14Z">
        <w:r>
          <w:rPr>
            <w:rFonts w:ascii="Times New Roman" w:hAnsi="Times New Roman"/>
            <w:sz w:val="28"/>
            <w:szCs w:val="28"/>
            <w:highlight w:val="yellow"/>
            <w:lang w:val="ru-RU"/>
          </w:rPr>
          <w:t>Р</w:t>
        </w:r>
      </w:ins>
      <w:ins w:id="1" w:author="google1559174689" w:date="2020-11-23T17:16:15Z">
        <w:r>
          <w:rPr>
            <w:rFonts w:ascii="Times New Roman" w:hAnsi="Times New Roman"/>
            <w:sz w:val="28"/>
            <w:szCs w:val="28"/>
            <w:highlight w:val="yellow"/>
            <w:lang w:val="ru-RU"/>
          </w:rPr>
          <w:t>азрабо</w:t>
        </w:r>
      </w:ins>
      <w:ins w:id="2" w:author="google1559174689" w:date="2020-11-23T17:16:16Z">
        <w:r>
          <w:rPr>
            <w:rFonts w:ascii="Times New Roman" w:hAnsi="Times New Roman"/>
            <w:sz w:val="28"/>
            <w:szCs w:val="28"/>
            <w:highlight w:val="yellow"/>
            <w:lang w:val="ru-RU"/>
          </w:rPr>
          <w:t>тка</w:t>
        </w:r>
      </w:ins>
      <w:ins w:id="3" w:author="google1559174689" w:date="2020-11-23T17:16:16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 xml:space="preserve"> </w:t>
        </w:r>
      </w:ins>
      <w:ins w:id="4" w:author="google1559174689" w:date="2020-11-23T17:16:19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>а</w:t>
        </w:r>
      </w:ins>
      <w:ins w:id="5" w:author="google1559174689" w:date="2020-11-23T17:16:20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>лго</w:t>
        </w:r>
      </w:ins>
      <w:ins w:id="6" w:author="google1559174689" w:date="2020-11-23T17:16:21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>ри</w:t>
        </w:r>
      </w:ins>
      <w:ins w:id="7" w:author="google1559174689" w:date="2020-11-23T17:16:22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 xml:space="preserve">тма </w:t>
        </w:r>
      </w:ins>
      <w:ins w:id="8" w:author="google1559174689" w:date="2020-11-23T17:16:23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>детекти</w:t>
        </w:r>
      </w:ins>
      <w:ins w:id="9" w:author="google1559174689" w:date="2020-11-23T17:16:24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 xml:space="preserve">рования </w:t>
        </w:r>
      </w:ins>
      <w:ins w:id="10" w:author="google1559174689" w:date="2020-11-23T17:16:28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>дефе</w:t>
        </w:r>
      </w:ins>
      <w:ins w:id="11" w:author="google1559174689" w:date="2020-11-23T17:16:29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>ктов</w:t>
        </w:r>
      </w:ins>
      <w:del w:id="12" w:author="google1559174689" w:date="2020-11-23T17:16:08Z">
        <w:r>
          <w:rPr>
            <w:rFonts w:hint="default" w:ascii="Times New Roman" w:hAnsi="Times New Roman"/>
            <w:sz w:val="28"/>
            <w:szCs w:val="28"/>
            <w:highlight w:val="yellow"/>
            <w:lang w:val="en-US"/>
          </w:rPr>
          <w:delText>Нужен пункт про разработку</w:delText>
        </w:r>
      </w:del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4. Подбор оптимальных параметров алгоритма, обеспечивающих высокое качество детектирования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highlight w:val="yellow"/>
          <w:lang w:val="ru-RU"/>
        </w:rPr>
        <w:t xml:space="preserve">5. </w:t>
      </w:r>
      <w:del w:id="13" w:author="google1559174689" w:date="2020-11-23T17:23:52Z">
        <w:r>
          <w:rPr>
            <w:rFonts w:ascii="Times New Roman" w:hAnsi="Times New Roman"/>
            <w:sz w:val="28"/>
            <w:szCs w:val="28"/>
            <w:highlight w:val="yellow"/>
            <w:lang w:val="ru-RU"/>
          </w:rPr>
          <w:delText>Нужен пункт про реализацию</w:delText>
        </w:r>
      </w:del>
      <w:ins w:id="14" w:author="google1559174689" w:date="2020-11-23T17:23:52Z">
        <w:r>
          <w:rPr>
            <w:rFonts w:ascii="Times New Roman" w:hAnsi="Times New Roman"/>
            <w:sz w:val="28"/>
            <w:szCs w:val="28"/>
            <w:highlight w:val="yellow"/>
            <w:lang w:val="ru-RU"/>
          </w:rPr>
          <w:t>Н</w:t>
        </w:r>
      </w:ins>
      <w:ins w:id="15" w:author="google1559174689" w:date="2020-11-23T17:23:53Z">
        <w:r>
          <w:rPr>
            <w:rFonts w:ascii="Times New Roman" w:hAnsi="Times New Roman"/>
            <w:sz w:val="28"/>
            <w:szCs w:val="28"/>
            <w:highlight w:val="yellow"/>
            <w:lang w:val="ru-RU"/>
          </w:rPr>
          <w:t>е</w:t>
        </w:r>
      </w:ins>
      <w:ins w:id="16" w:author="google1559174689" w:date="2020-11-23T17:23:53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 xml:space="preserve"> </w:t>
        </w:r>
      </w:ins>
      <w:ins w:id="17" w:author="google1559174689" w:date="2020-11-23T17:23:55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>по</w:t>
        </w:r>
      </w:ins>
      <w:ins w:id="18" w:author="google1559174689" w:date="2020-11-23T17:23:56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>нимаю</w:t>
        </w:r>
      </w:ins>
      <w:ins w:id="19" w:author="google1559174689" w:date="2020-11-23T17:23:57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 xml:space="preserve"> ра</w:t>
        </w:r>
      </w:ins>
      <w:ins w:id="20" w:author="google1559174689" w:date="2020-11-23T17:23:58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>зни</w:t>
        </w:r>
      </w:ins>
      <w:ins w:id="21" w:author="google1559174689" w:date="2020-11-23T17:23:59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>цу м</w:t>
        </w:r>
      </w:ins>
      <w:ins w:id="22" w:author="google1559174689" w:date="2020-11-23T17:24:00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>ежд</w:t>
        </w:r>
      </w:ins>
      <w:ins w:id="23" w:author="google1559174689" w:date="2020-11-23T17:24:05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 xml:space="preserve">у </w:t>
        </w:r>
      </w:ins>
      <w:ins w:id="24" w:author="google1559174689" w:date="2020-11-23T17:24:06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>раз</w:t>
        </w:r>
      </w:ins>
      <w:ins w:id="25" w:author="google1559174689" w:date="2020-11-23T17:24:07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>р</w:t>
        </w:r>
      </w:ins>
      <w:ins w:id="26" w:author="google1559174689" w:date="2020-11-23T17:24:11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>або</w:t>
        </w:r>
      </w:ins>
      <w:ins w:id="27" w:author="google1559174689" w:date="2020-11-23T17:24:12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 xml:space="preserve">ткой и </w:t>
        </w:r>
      </w:ins>
      <w:ins w:id="28" w:author="google1559174689" w:date="2020-11-23T17:24:13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>реали</w:t>
        </w:r>
      </w:ins>
      <w:ins w:id="29" w:author="google1559174689" w:date="2020-11-23T17:24:14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>за</w:t>
        </w:r>
      </w:ins>
      <w:ins w:id="30" w:author="google1559174689" w:date="2020-11-23T17:24:15Z">
        <w:r>
          <w:rPr>
            <w:rFonts w:hint="default" w:ascii="Times New Roman" w:hAnsi="Times New Roman"/>
            <w:sz w:val="28"/>
            <w:szCs w:val="28"/>
            <w:highlight w:val="yellow"/>
            <w:lang w:val="ru-RU"/>
          </w:rPr>
          <w:t>цией</w:t>
        </w:r>
      </w:ins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6. Обучение и оценка алгоритма</w:t>
      </w:r>
    </w:p>
    <w:p>
      <w:pPr>
        <w:rPr>
          <w:rFonts w:ascii="Times New Roman" w:hAnsi="Times New Roman"/>
          <w:sz w:val="28"/>
          <w:szCs w:val="28"/>
          <w:lang w:val="ru-RU"/>
        </w:rPr>
      </w:pPr>
    </w:p>
    <w:p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Проблема</w:t>
      </w:r>
    </w:p>
    <w:p>
      <w:pPr>
        <w:rPr>
          <w:rFonts w:ascii="Times New Roman" w:hAnsi="Times New Roman"/>
          <w:sz w:val="28"/>
          <w:szCs w:val="28"/>
          <w:lang w:val="ru-RU"/>
        </w:rPr>
      </w:pP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Детекция малозаметных дефектов на внутренней поверхности графитовых блоков РБМК.</w:t>
      </w:r>
    </w:p>
    <w:p>
      <w:pPr>
        <w:rPr>
          <w:rFonts w:ascii="Times New Roman" w:hAnsi="Times New Roman"/>
          <w:sz w:val="28"/>
          <w:szCs w:val="28"/>
          <w:lang w:val="ru-RU"/>
        </w:rPr>
      </w:pP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Актуальность</w:t>
      </w:r>
    </w:p>
    <w:p>
      <w:pPr>
        <w:rPr>
          <w:rFonts w:ascii="Times New Roman" w:hAnsi="Times New Roman"/>
          <w:sz w:val="28"/>
          <w:szCs w:val="28"/>
          <w:lang w:val="ru-RU"/>
        </w:rPr>
      </w:pP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Своевременная детекция и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ins w:id="31" w:author="Zhukova" w:date="2020-11-15T22:47:00Z">
        <w:r>
          <w:rPr>
            <w:rFonts w:ascii="Times New Roman" w:hAnsi="Times New Roman"/>
            <w:sz w:val="28"/>
            <w:szCs w:val="28"/>
            <w:lang w:val="ru-RU"/>
          </w:rPr>
          <w:t xml:space="preserve">устранение </w:t>
        </w:r>
      </w:ins>
      <w:r>
        <w:rPr>
          <w:rFonts w:ascii="Times New Roman" w:hAnsi="Times New Roman"/>
          <w:sz w:val="28"/>
          <w:szCs w:val="28"/>
          <w:lang w:val="ru-RU"/>
        </w:rPr>
        <w:t xml:space="preserve">мелких малозаметных дефектов позволит дольше сохранять графитовые блоки в 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>эксплуатации, что, в свою очередь, позволит экономить деньги.</w:t>
      </w:r>
    </w:p>
    <w:p>
      <w:pPr>
        <w:rPr>
          <w:rFonts w:ascii="Times New Roman" w:hAnsi="Times New Roman"/>
          <w:sz w:val="28"/>
          <w:szCs w:val="28"/>
          <w:lang w:val="ru-RU"/>
        </w:rPr>
      </w:pPr>
    </w:p>
    <w:p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Объект исследования</w:t>
      </w:r>
    </w:p>
    <w:p>
      <w:pPr>
        <w:rPr>
          <w:rFonts w:ascii="Times New Roman" w:hAnsi="Times New Roman"/>
          <w:sz w:val="28"/>
          <w:szCs w:val="28"/>
          <w:lang w:val="ru-RU"/>
        </w:rPr>
      </w:pPr>
    </w:p>
    <w:p>
      <w:pPr>
        <w:rPr>
          <w:rFonts w:ascii="Times New Roman" w:hAnsi="Times New Roman"/>
          <w:sz w:val="28"/>
          <w:szCs w:val="28"/>
          <w:lang w:val="ru-RU"/>
        </w:rPr>
      </w:pPr>
      <w:ins w:id="32" w:author="Zhukova" w:date="2020-11-15T22:47:00Z">
        <w:r>
          <w:rPr>
            <w:rFonts w:ascii="Times New Roman" w:hAnsi="Times New Roman"/>
            <w:sz w:val="28"/>
            <w:szCs w:val="28"/>
            <w:lang w:val="ru-RU"/>
          </w:rPr>
          <w:t xml:space="preserve">Дефекты на внутренней поверхности графитовых блоков РБМК </w:t>
        </w:r>
      </w:ins>
    </w:p>
    <w:p>
      <w:pPr>
        <w:rPr>
          <w:rFonts w:ascii="Times New Roman" w:hAnsi="Times New Roman"/>
          <w:sz w:val="28"/>
          <w:szCs w:val="28"/>
          <w:lang w:val="ru-RU"/>
        </w:rPr>
      </w:pPr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Предметы исследования </w:t>
      </w:r>
    </w:p>
    <w:p>
      <w:pPr>
        <w:rPr>
          <w:rFonts w:ascii="Times New Roman" w:hAnsi="Times New Roman"/>
          <w:sz w:val="28"/>
          <w:szCs w:val="28"/>
          <w:lang w:val="ru-RU"/>
        </w:rPr>
      </w:pPr>
      <w:ins w:id="33" w:author="Zhukova" w:date="2020-11-15T22:48:00Z">
        <w:r>
          <w:rPr>
            <w:rFonts w:ascii="Times New Roman" w:hAnsi="Times New Roman"/>
            <w:sz w:val="28"/>
            <w:szCs w:val="28"/>
            <w:lang w:val="ru-RU"/>
          </w:rPr>
          <w:t>Алгоритм детектирования и классификации дефектов на внутренней поверхности графитовых блоков РБМК.</w:t>
        </w:r>
      </w:ins>
    </w:p>
    <w:p>
      <w:pPr>
        <w:rPr>
          <w:rFonts w:ascii="Times New Roman" w:hAnsi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hukova">
    <w15:presenceInfo w15:providerId="None" w15:userId="Zhukova"/>
  </w15:person>
  <w15:person w15:author="google1559174689">
    <w15:presenceInfo w15:providerId="WPS Office" w15:userId="20137040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D1520"/>
    <w:rsid w:val="00647549"/>
    <w:rsid w:val="00F21FBB"/>
    <w:rsid w:val="03CD47F9"/>
    <w:rsid w:val="05ED1520"/>
    <w:rsid w:val="3BB30627"/>
    <w:rsid w:val="4550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165</Words>
  <Characters>944</Characters>
  <Lines>7</Lines>
  <Paragraphs>2</Paragraphs>
  <TotalTime>139</TotalTime>
  <ScaleCrop>false</ScaleCrop>
  <LinksUpToDate>false</LinksUpToDate>
  <CharactersWithSpaces>1107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2020-11-04T13:57:00Z</dcterms:created>
  <dc:creator>green</dc:creator>
  <cp:lastModifiedBy>google1559174689</cp:lastModifiedBy>
  <dcterms:modified xsi:type="dcterms:W3CDTF">2020-11-23T14:26:29Z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